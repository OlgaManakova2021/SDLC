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page" w:horzAnchor="margin" w:tblpY="1066"/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992"/>
        <w:gridCol w:w="895"/>
        <w:gridCol w:w="664"/>
        <w:gridCol w:w="3612"/>
        <w:gridCol w:w="282"/>
        <w:gridCol w:w="283"/>
        <w:gridCol w:w="283"/>
        <w:gridCol w:w="838"/>
        <w:gridCol w:w="1506"/>
      </w:tblGrid>
      <w:tr w:rsidR="00F96B64" w:rsidTr="001D5963">
        <w:trPr>
          <w:cantSplit/>
          <w:trHeight w:val="12593"/>
        </w:trPr>
        <w:tc>
          <w:tcPr>
            <w:tcW w:w="10456" w:type="dxa"/>
            <w:gridSpan w:val="11"/>
          </w:tcPr>
          <w:p w:rsidR="00127D2A" w:rsidRPr="00127D2A" w:rsidRDefault="00127D2A" w:rsidP="001D5963">
            <w:pPr>
              <w:rPr>
                <w:sz w:val="28"/>
                <w:szCs w:val="28"/>
              </w:rPr>
            </w:pPr>
          </w:p>
          <w:p w:rsidR="00E730A2" w:rsidRDefault="00E730A2" w:rsidP="001D5963">
            <w:pPr>
              <w:ind w:left="851" w:hanging="284"/>
              <w:jc w:val="center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Содержание</w:t>
            </w:r>
          </w:p>
          <w:p w:rsidR="00E730A2" w:rsidRPr="00E730A2" w:rsidRDefault="00E730A2" w:rsidP="001D5963">
            <w:pPr>
              <w:ind w:left="851" w:hanging="284"/>
              <w:jc w:val="center"/>
              <w:rPr>
                <w:sz w:val="28"/>
                <w:szCs w:val="28"/>
              </w:rPr>
            </w:pPr>
          </w:p>
          <w:p w:rsidR="00E730A2" w:rsidRPr="00E730A2" w:rsidRDefault="00E730A2" w:rsidP="001D5963">
            <w:pPr>
              <w:ind w:left="851" w:hanging="284"/>
              <w:jc w:val="center"/>
              <w:rPr>
                <w:sz w:val="16"/>
                <w:szCs w:val="16"/>
              </w:rPr>
            </w:pPr>
          </w:p>
          <w:p w:rsidR="00E730A2" w:rsidRPr="002769CC" w:rsidRDefault="00E730A2" w:rsidP="001D5963">
            <w:pPr>
              <w:ind w:left="851" w:hanging="284"/>
              <w:jc w:val="center"/>
              <w:rPr>
                <w:sz w:val="28"/>
                <w:szCs w:val="28"/>
              </w:rPr>
            </w:pP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Введение</w:t>
            </w:r>
            <w:r w:rsidRPr="00E730A2">
              <w:rPr>
                <w:sz w:val="28"/>
                <w:szCs w:val="28"/>
              </w:rPr>
              <w:tab/>
              <w:t>3</w:t>
            </w:r>
          </w:p>
          <w:p w:rsid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1 Сбор, анализ и формирование треб</w:t>
            </w:r>
            <w:r>
              <w:rPr>
                <w:sz w:val="28"/>
                <w:szCs w:val="28"/>
              </w:rPr>
              <w:t>ований к программному продукту</w:t>
            </w:r>
            <w:r>
              <w:rPr>
                <w:sz w:val="28"/>
                <w:szCs w:val="28"/>
              </w:rPr>
              <w:tab/>
              <w:t>4</w:t>
            </w:r>
          </w:p>
          <w:p w:rsid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Сбор </w:t>
            </w:r>
            <w:r w:rsidRPr="00E730A2">
              <w:rPr>
                <w:sz w:val="28"/>
                <w:szCs w:val="28"/>
              </w:rPr>
              <w:t>треб</w:t>
            </w:r>
            <w:r>
              <w:rPr>
                <w:sz w:val="28"/>
                <w:szCs w:val="28"/>
              </w:rPr>
              <w:t>ований</w:t>
            </w:r>
            <w:r w:rsidR="00241AFF">
              <w:rPr>
                <w:sz w:val="28"/>
                <w:szCs w:val="28"/>
              </w:rPr>
              <w:t xml:space="preserve"> </w:t>
            </w:r>
            <w:r w:rsidR="00675AE0">
              <w:rPr>
                <w:sz w:val="28"/>
                <w:szCs w:val="28"/>
              </w:rPr>
              <w:t>к программному продукту</w:t>
            </w:r>
            <w:r>
              <w:rPr>
                <w:sz w:val="28"/>
                <w:szCs w:val="28"/>
              </w:rPr>
              <w:tab/>
              <w:t>4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.2 А</w:t>
            </w:r>
            <w:r w:rsidRPr="00E730A2">
              <w:rPr>
                <w:sz w:val="28"/>
                <w:szCs w:val="28"/>
              </w:rPr>
              <w:t>нализ и формирование тр</w:t>
            </w:r>
            <w:r w:rsidR="00675AE0">
              <w:rPr>
                <w:sz w:val="28"/>
                <w:szCs w:val="28"/>
              </w:rPr>
              <w:t>ебований</w:t>
            </w:r>
            <w:r w:rsidRPr="00E730A2">
              <w:rPr>
                <w:sz w:val="28"/>
                <w:szCs w:val="28"/>
              </w:rPr>
              <w:tab/>
              <w:t>5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2 Проектирование и разработка арх</w:t>
            </w:r>
            <w:r w:rsidR="0050194A">
              <w:rPr>
                <w:sz w:val="28"/>
                <w:szCs w:val="28"/>
              </w:rPr>
              <w:t>итектуры программного продукта</w:t>
            </w:r>
            <w:r w:rsidR="0050194A">
              <w:rPr>
                <w:sz w:val="28"/>
                <w:szCs w:val="28"/>
              </w:rPr>
              <w:tab/>
              <w:t>7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 w:rsidRPr="00E730A2">
              <w:rPr>
                <w:color w:val="000000"/>
                <w:sz w:val="28"/>
                <w:szCs w:val="28"/>
              </w:rPr>
              <w:t>2.1 Построение диаграммы связей</w:t>
            </w:r>
            <w:r w:rsidR="0050194A">
              <w:rPr>
                <w:sz w:val="28"/>
                <w:szCs w:val="28"/>
              </w:rPr>
              <w:tab/>
              <w:t>7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rPr>
                <w:color w:val="000000"/>
                <w:sz w:val="28"/>
                <w:szCs w:val="28"/>
              </w:rPr>
            </w:pPr>
            <w:r w:rsidRPr="00E730A2">
              <w:rPr>
                <w:color w:val="000000"/>
                <w:sz w:val="28"/>
                <w:szCs w:val="28"/>
              </w:rPr>
              <w:t xml:space="preserve">2.2 </w:t>
            </w:r>
            <w:r w:rsidRPr="00E730A2">
              <w:rPr>
                <w:sz w:val="28"/>
                <w:szCs w:val="28"/>
              </w:rPr>
              <w:t>Разработка сценария ис</w:t>
            </w:r>
            <w:r w:rsidR="00241AFF">
              <w:rPr>
                <w:sz w:val="28"/>
                <w:szCs w:val="28"/>
              </w:rPr>
              <w:t>пользования</w:t>
            </w:r>
            <w:r w:rsidRPr="00E730A2">
              <w:rPr>
                <w:color w:val="000000"/>
                <w:sz w:val="28"/>
                <w:szCs w:val="28"/>
              </w:rPr>
              <w:tab/>
            </w:r>
            <w:r w:rsidR="00241AFF">
              <w:rPr>
                <w:sz w:val="28"/>
                <w:szCs w:val="28"/>
              </w:rPr>
              <w:t>7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2.3 </w:t>
            </w:r>
            <w:r w:rsidRPr="00E730A2">
              <w:rPr>
                <w:color w:val="000000"/>
                <w:sz w:val="28"/>
                <w:szCs w:val="28"/>
              </w:rPr>
              <w:t>Прототипирование</w:t>
            </w:r>
            <w:r w:rsidR="00AA744A">
              <w:rPr>
                <w:color w:val="000000"/>
                <w:sz w:val="28"/>
                <w:szCs w:val="28"/>
              </w:rPr>
              <w:t xml:space="preserve"> и дизайн</w:t>
            </w:r>
            <w:r w:rsidRPr="00E730A2">
              <w:rPr>
                <w:color w:val="000000"/>
                <w:sz w:val="28"/>
                <w:szCs w:val="28"/>
              </w:rPr>
              <w:t xml:space="preserve"> </w:t>
            </w:r>
            <w:r w:rsidR="00241AFF">
              <w:rPr>
                <w:color w:val="000000"/>
                <w:sz w:val="28"/>
                <w:szCs w:val="28"/>
              </w:rPr>
              <w:t>программного продукта</w:t>
            </w:r>
            <w:r w:rsidR="00241AFF">
              <w:rPr>
                <w:sz w:val="28"/>
                <w:szCs w:val="28"/>
              </w:rPr>
              <w:tab/>
              <w:t>8</w:t>
            </w:r>
          </w:p>
          <w:p w:rsid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2.4 Архи</w:t>
            </w:r>
            <w:r w:rsidR="0050194A">
              <w:rPr>
                <w:sz w:val="28"/>
                <w:szCs w:val="28"/>
              </w:rPr>
              <w:t>тектура программного продукта</w:t>
            </w:r>
            <w:r w:rsidR="0050194A">
              <w:rPr>
                <w:sz w:val="28"/>
                <w:szCs w:val="28"/>
              </w:rPr>
              <w:tab/>
              <w:t>11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3 Разработка </w:t>
            </w:r>
            <w:r w:rsidR="00241AFF">
              <w:rPr>
                <w:color w:val="000000"/>
                <w:sz w:val="28"/>
                <w:szCs w:val="28"/>
              </w:rPr>
              <w:t>программного продукта</w:t>
            </w:r>
            <w:r w:rsidR="00241AFF">
              <w:rPr>
                <w:sz w:val="28"/>
                <w:szCs w:val="28"/>
              </w:rPr>
              <w:tab/>
              <w:t>13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3.1 </w:t>
            </w:r>
            <w:r w:rsidR="003D33E3" w:rsidRPr="003D33E3">
              <w:rPr>
                <w:sz w:val="28"/>
                <w:szCs w:val="28"/>
              </w:rPr>
              <w:t>Инструментальные и программные средства разработки</w:t>
            </w:r>
            <w:r w:rsidR="00A521E4">
              <w:rPr>
                <w:sz w:val="28"/>
                <w:szCs w:val="28"/>
              </w:rPr>
              <w:tab/>
              <w:t>13</w:t>
            </w:r>
          </w:p>
          <w:p w:rsidR="00E730A2" w:rsidRPr="00E730A2" w:rsidRDefault="00A521E4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  <w:r w:rsidR="00E730A2" w:rsidRPr="00E730A2">
              <w:rPr>
                <w:sz w:val="28"/>
                <w:szCs w:val="28"/>
              </w:rPr>
              <w:t xml:space="preserve"> Календарный план разработки</w:t>
            </w:r>
            <w:r w:rsidR="003D33E3">
              <w:rPr>
                <w:sz w:val="28"/>
                <w:szCs w:val="28"/>
              </w:rPr>
              <w:tab/>
              <w:t>15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4 Тестирование </w:t>
            </w:r>
            <w:r w:rsidR="00A521E4">
              <w:rPr>
                <w:sz w:val="28"/>
                <w:szCs w:val="28"/>
              </w:rPr>
              <w:t>программного продукта</w:t>
            </w:r>
            <w:r w:rsidR="00A521E4">
              <w:rPr>
                <w:sz w:val="28"/>
                <w:szCs w:val="28"/>
              </w:rPr>
              <w:tab/>
              <w:t>17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4.1 </w:t>
            </w:r>
            <w:r w:rsidR="005643E6">
              <w:rPr>
                <w:color w:val="000000"/>
                <w:sz w:val="28"/>
                <w:szCs w:val="20"/>
              </w:rPr>
              <w:t xml:space="preserve"> </w:t>
            </w:r>
            <w:r w:rsidR="00AA744A">
              <w:rPr>
                <w:sz w:val="28"/>
                <w:szCs w:val="28"/>
              </w:rPr>
              <w:t>Выбор метода обеспечения качества</w:t>
            </w:r>
            <w:r w:rsidR="00A521E4">
              <w:rPr>
                <w:sz w:val="28"/>
                <w:szCs w:val="28"/>
              </w:rPr>
              <w:tab/>
              <w:t>17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4.2 Т</w:t>
            </w:r>
            <w:r w:rsidR="00746D00">
              <w:rPr>
                <w:sz w:val="28"/>
                <w:szCs w:val="28"/>
              </w:rPr>
              <w:t>естирование продукта</w:t>
            </w:r>
            <w:r w:rsidR="003D33E3">
              <w:rPr>
                <w:sz w:val="28"/>
                <w:szCs w:val="28"/>
              </w:rPr>
              <w:tab/>
              <w:t>20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 xml:space="preserve">5 Разработка документации на </w:t>
            </w:r>
            <w:r w:rsidR="00A521E4" w:rsidRPr="00A521E4">
              <w:rPr>
                <w:sz w:val="28"/>
                <w:szCs w:val="28"/>
              </w:rPr>
              <w:t>программный продукт</w:t>
            </w:r>
            <w:r w:rsidR="00264563">
              <w:rPr>
                <w:sz w:val="28"/>
                <w:szCs w:val="28"/>
              </w:rPr>
              <w:tab/>
              <w:t>23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6</w:t>
            </w:r>
            <w:r w:rsidR="00AD1BFF">
              <w:rPr>
                <w:sz w:val="28"/>
                <w:szCs w:val="28"/>
              </w:rPr>
              <w:t xml:space="preserve"> Информационная безопасность</w:t>
            </w:r>
            <w:r w:rsidR="00264563">
              <w:rPr>
                <w:sz w:val="28"/>
                <w:szCs w:val="28"/>
              </w:rPr>
              <w:tab/>
              <w:t>25</w:t>
            </w:r>
          </w:p>
          <w:p w:rsidR="00E730A2" w:rsidRPr="00E730A2" w:rsidRDefault="00E730A2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 w:rsidRPr="00E730A2">
              <w:rPr>
                <w:sz w:val="28"/>
                <w:szCs w:val="28"/>
              </w:rPr>
              <w:t>7</w:t>
            </w:r>
            <w:r w:rsidR="00AD1BFF" w:rsidRPr="00E730A2">
              <w:rPr>
                <w:sz w:val="28"/>
                <w:szCs w:val="28"/>
              </w:rPr>
              <w:t xml:space="preserve"> Экон</w:t>
            </w:r>
            <w:r w:rsidR="00AD1BFF">
              <w:rPr>
                <w:sz w:val="28"/>
                <w:szCs w:val="28"/>
              </w:rPr>
              <w:t>омическое обоснование проекта</w:t>
            </w:r>
            <w:r w:rsidR="00264563">
              <w:rPr>
                <w:sz w:val="28"/>
                <w:szCs w:val="28"/>
              </w:rPr>
              <w:tab/>
              <w:t>31</w:t>
            </w:r>
          </w:p>
          <w:p w:rsidR="00A521E4" w:rsidRDefault="00AD1BFF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 xml:space="preserve"> ТБ и ОТ</w:t>
            </w:r>
            <w:r w:rsidR="00264563">
              <w:rPr>
                <w:sz w:val="28"/>
                <w:szCs w:val="28"/>
              </w:rPr>
              <w:tab/>
              <w:t>31</w:t>
            </w:r>
          </w:p>
          <w:p w:rsidR="00AA744A" w:rsidRPr="00E730A2" w:rsidRDefault="00AA744A" w:rsidP="001D5963">
            <w:pPr>
              <w:tabs>
                <w:tab w:val="right" w:leader="dot" w:pos="9781"/>
              </w:tabs>
              <w:ind w:firstLine="85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Сведения о внедрении</w:t>
            </w:r>
          </w:p>
          <w:p w:rsidR="00E730A2" w:rsidRPr="00E730A2" w:rsidRDefault="00264563" w:rsidP="001D5963">
            <w:pPr>
              <w:tabs>
                <w:tab w:val="num" w:pos="993"/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>
              <w:rPr>
                <w:sz w:val="28"/>
                <w:szCs w:val="28"/>
              </w:rPr>
              <w:tab/>
              <w:t>35</w:t>
            </w:r>
          </w:p>
          <w:p w:rsidR="00E730A2" w:rsidRPr="00E730A2" w:rsidRDefault="00264563" w:rsidP="001D5963">
            <w:pPr>
              <w:tabs>
                <w:tab w:val="num" w:pos="993"/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  <w:r>
              <w:rPr>
                <w:sz w:val="28"/>
                <w:szCs w:val="28"/>
              </w:rPr>
              <w:tab/>
              <w:t>36</w:t>
            </w:r>
          </w:p>
          <w:p w:rsidR="00E730A2" w:rsidRPr="00E730A2" w:rsidRDefault="00264563" w:rsidP="001D5963">
            <w:pPr>
              <w:tabs>
                <w:tab w:val="num" w:pos="993"/>
                <w:tab w:val="right" w:leader="dot" w:pos="9781"/>
              </w:tabs>
              <w:ind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>
              <w:rPr>
                <w:sz w:val="28"/>
                <w:szCs w:val="28"/>
              </w:rPr>
              <w:tab/>
              <w:t>38</w:t>
            </w:r>
          </w:p>
          <w:p w:rsidR="00985754" w:rsidRDefault="00985754" w:rsidP="001D5963">
            <w:pPr>
              <w:tabs>
                <w:tab w:val="right" w:leader="dot" w:pos="10065"/>
              </w:tabs>
              <w:ind w:left="567" w:right="693"/>
              <w:rPr>
                <w:sz w:val="28"/>
                <w:szCs w:val="28"/>
              </w:rPr>
            </w:pPr>
          </w:p>
          <w:p w:rsidR="00F96B64" w:rsidRPr="00A751AA" w:rsidRDefault="00F96B64" w:rsidP="001D5963">
            <w:pPr>
              <w:tabs>
                <w:tab w:val="right" w:leader="dot" w:pos="10065"/>
              </w:tabs>
              <w:ind w:left="567" w:right="693"/>
              <w:rPr>
                <w:sz w:val="28"/>
                <w:szCs w:val="28"/>
              </w:rPr>
            </w:pPr>
          </w:p>
        </w:tc>
      </w:tr>
      <w:tr w:rsidR="00F96B64" w:rsidTr="001D5963">
        <w:trPr>
          <w:cantSplit/>
          <w:trHeight w:val="340"/>
        </w:trPr>
        <w:tc>
          <w:tcPr>
            <w:tcW w:w="534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04" w:type="dxa"/>
            <w:gridSpan w:val="6"/>
            <w:vMerge w:val="restart"/>
            <w:vAlign w:val="center"/>
          </w:tcPr>
          <w:p w:rsidR="00F96B64" w:rsidRPr="002F0658" w:rsidRDefault="008D4306" w:rsidP="00E26B8C">
            <w:pPr>
              <w:ind w:right="-180"/>
              <w:jc w:val="center"/>
              <w:rPr>
                <w:iCs/>
                <w:sz w:val="28"/>
                <w:szCs w:val="28"/>
              </w:rPr>
            </w:pPr>
            <w:ins w:id="0" w:author="OLGA" w:date="2022-10-12T19:46:00Z">
              <w:r>
                <w:rPr>
                  <w:sz w:val="32"/>
                  <w:szCs w:val="32"/>
                </w:rPr>
                <w:t>РКСИ.К22.</w:t>
              </w:r>
              <w:r>
                <w:rPr>
                  <w:sz w:val="32"/>
                  <w:szCs w:val="32"/>
                  <w:lang w:val="en-US"/>
                </w:rPr>
                <w:t>09.02.03</w:t>
              </w:r>
              <w:r w:rsidRPr="00444219">
                <w:rPr>
                  <w:sz w:val="32"/>
                  <w:szCs w:val="32"/>
                </w:rPr>
                <w:t>.</w:t>
              </w:r>
              <w:r>
                <w:rPr>
                  <w:color w:val="000000"/>
                  <w:sz w:val="32"/>
                  <w:szCs w:val="32"/>
                </w:rPr>
                <w:t>МДК.</w:t>
              </w:r>
              <w:r w:rsidRPr="00444219">
                <w:rPr>
                  <w:color w:val="000000"/>
                  <w:sz w:val="32"/>
                  <w:szCs w:val="32"/>
                </w:rPr>
                <w:t>0</w:t>
              </w:r>
              <w:r>
                <w:rPr>
                  <w:color w:val="000000"/>
                  <w:sz w:val="32"/>
                  <w:szCs w:val="32"/>
                </w:rPr>
                <w:t>3</w:t>
              </w:r>
              <w:r w:rsidRPr="00444219">
                <w:rPr>
                  <w:sz w:val="32"/>
                  <w:szCs w:val="32"/>
                </w:rPr>
                <w:t>.</w:t>
              </w:r>
              <w:r>
                <w:rPr>
                  <w:sz w:val="32"/>
                  <w:szCs w:val="32"/>
                </w:rPr>
                <w:t>01.</w:t>
              </w:r>
              <w:r w:rsidRPr="00444219">
                <w:rPr>
                  <w:sz w:val="32"/>
                  <w:szCs w:val="32"/>
                  <w:highlight w:val="yellow"/>
                </w:rPr>
                <w:t>619</w:t>
              </w:r>
              <w:r>
                <w:rPr>
                  <w:sz w:val="32"/>
                  <w:szCs w:val="32"/>
                </w:rPr>
                <w:t>.00ПЗ</w:t>
              </w:r>
              <w:r w:rsidRPr="0005538B" w:rsidDel="008D4306">
                <w:rPr>
                  <w:iCs/>
                  <w:sz w:val="28"/>
                  <w:szCs w:val="28"/>
                </w:rPr>
                <w:t xml:space="preserve"> </w:t>
              </w:r>
            </w:ins>
            <w:del w:id="1" w:author="OLGA" w:date="2022-10-12T19:46:00Z">
              <w:r w:rsidR="0069462C" w:rsidRPr="0005538B" w:rsidDel="008D4306">
                <w:rPr>
                  <w:iCs/>
                  <w:sz w:val="28"/>
                  <w:szCs w:val="28"/>
                </w:rPr>
                <w:delText>РКСИ</w:delText>
              </w:r>
              <w:r w:rsidR="009C30BC" w:rsidDel="008D4306">
                <w:rPr>
                  <w:sz w:val="28"/>
                  <w:szCs w:val="28"/>
                </w:rPr>
                <w:delText>.ВКР20</w:delText>
              </w:r>
            </w:del>
            <w:ins w:id="2" w:author="Админ" w:date="2021-05-13T17:23:00Z">
              <w:del w:id="3" w:author="OLGA" w:date="2022-10-12T19:46:00Z">
                <w:r w:rsidR="00E26B8C" w:rsidDel="008D4306">
                  <w:rPr>
                    <w:sz w:val="28"/>
                    <w:szCs w:val="28"/>
                  </w:rPr>
                  <w:delText>ВКР21</w:delText>
                </w:r>
              </w:del>
            </w:ins>
            <w:del w:id="4" w:author="OLGA" w:date="2022-10-12T19:46:00Z">
              <w:r w:rsidR="0069462C" w:rsidRPr="0005538B" w:rsidDel="008D4306">
                <w:rPr>
                  <w:iCs/>
                  <w:sz w:val="28"/>
                  <w:szCs w:val="28"/>
                </w:rPr>
                <w:delText>.09.02.03</w:delText>
              </w:r>
              <w:r w:rsidR="0069462C" w:rsidRPr="0005538B" w:rsidDel="008D4306">
                <w:rPr>
                  <w:iCs/>
                  <w:color w:val="000000"/>
                  <w:sz w:val="28"/>
                  <w:szCs w:val="28"/>
                </w:rPr>
                <w:delText>.</w:delText>
              </w:r>
              <w:r w:rsidR="0050194A" w:rsidRPr="009C30BC" w:rsidDel="008D4306">
                <w:rPr>
                  <w:iCs/>
                  <w:sz w:val="28"/>
                  <w:szCs w:val="28"/>
                  <w:highlight w:val="yellow"/>
                </w:rPr>
                <w:delText>008</w:delText>
              </w:r>
              <w:r w:rsidR="0069462C" w:rsidRPr="0005538B" w:rsidDel="008D4306">
                <w:rPr>
                  <w:iCs/>
                  <w:sz w:val="28"/>
                  <w:szCs w:val="28"/>
                </w:rPr>
                <w:delText>.00ПЗ</w:delText>
              </w:r>
            </w:del>
            <w:r w:rsidR="0069462C" w:rsidRPr="0005538B">
              <w:rPr>
                <w:sz w:val="28"/>
                <w:szCs w:val="28"/>
              </w:rPr>
              <w:t xml:space="preserve">        </w:t>
            </w:r>
          </w:p>
        </w:tc>
      </w:tr>
      <w:tr w:rsidR="00F96B64" w:rsidTr="001D5963">
        <w:trPr>
          <w:cantSplit/>
          <w:trHeight w:val="340"/>
        </w:trPr>
        <w:tc>
          <w:tcPr>
            <w:tcW w:w="534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5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804" w:type="dxa"/>
            <w:gridSpan w:val="6"/>
            <w:vMerge/>
          </w:tcPr>
          <w:p w:rsidR="00F96B64" w:rsidRDefault="00F96B64" w:rsidP="001D5963">
            <w:pPr>
              <w:ind w:right="-180"/>
            </w:pPr>
          </w:p>
        </w:tc>
      </w:tr>
      <w:tr w:rsidR="00F96B64" w:rsidTr="001D5963">
        <w:trPr>
          <w:cantSplit/>
          <w:trHeight w:val="340"/>
        </w:trPr>
        <w:tc>
          <w:tcPr>
            <w:tcW w:w="534" w:type="dxa"/>
            <w:vAlign w:val="center"/>
          </w:tcPr>
          <w:p w:rsidR="00F96B64" w:rsidRDefault="00F96B64" w:rsidP="001D5963">
            <w:pPr>
              <w:ind w:left="-142" w:right="-180" w:firstLine="1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67" w:type="dxa"/>
            <w:vAlign w:val="center"/>
          </w:tcPr>
          <w:p w:rsidR="00F96B64" w:rsidRDefault="00F96B64" w:rsidP="001D5963">
            <w:pPr>
              <w:ind w:left="-142" w:right="-180" w:firstLine="1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992" w:type="dxa"/>
            <w:vAlign w:val="center"/>
          </w:tcPr>
          <w:p w:rsidR="00F96B64" w:rsidRDefault="00F96B64" w:rsidP="001D5963">
            <w:pPr>
              <w:ind w:left="-142" w:right="-180" w:firstLine="1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докум.</w:t>
            </w:r>
          </w:p>
        </w:tc>
        <w:tc>
          <w:tcPr>
            <w:tcW w:w="895" w:type="dxa"/>
            <w:vAlign w:val="center"/>
          </w:tcPr>
          <w:p w:rsidR="00F96B64" w:rsidRDefault="00F96B64" w:rsidP="001D5963">
            <w:pPr>
              <w:ind w:left="-142" w:right="-180" w:firstLine="1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664" w:type="dxa"/>
            <w:vAlign w:val="center"/>
          </w:tcPr>
          <w:p w:rsidR="00F96B64" w:rsidRPr="00F96B64" w:rsidRDefault="00F96B64" w:rsidP="001D5963">
            <w:pPr>
              <w:ind w:left="-142" w:right="-180" w:firstLine="142"/>
              <w:rPr>
                <w:i/>
                <w:sz w:val="18"/>
                <w:szCs w:val="18"/>
              </w:rPr>
            </w:pPr>
            <w:r w:rsidRPr="00F96B64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6804" w:type="dxa"/>
            <w:gridSpan w:val="6"/>
            <w:vMerge/>
          </w:tcPr>
          <w:p w:rsidR="00F96B64" w:rsidRDefault="00F96B64" w:rsidP="001D5963">
            <w:pPr>
              <w:ind w:right="-180"/>
            </w:pPr>
          </w:p>
        </w:tc>
      </w:tr>
      <w:tr w:rsidR="00F96B64" w:rsidTr="001D5963">
        <w:trPr>
          <w:cantSplit/>
          <w:trHeight w:val="340"/>
        </w:trPr>
        <w:tc>
          <w:tcPr>
            <w:tcW w:w="1101" w:type="dxa"/>
            <w:gridSpan w:val="2"/>
            <w:vAlign w:val="center"/>
          </w:tcPr>
          <w:p w:rsidR="00F96B64" w:rsidRDefault="003B683A" w:rsidP="001D5963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Студент</w:t>
            </w:r>
            <w:r w:rsidR="00F96B64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F96B64" w:rsidRPr="00C55C92" w:rsidRDefault="009C30BC" w:rsidP="001D5963">
            <w:pPr>
              <w:ind w:right="-180"/>
              <w:rPr>
                <w:i/>
                <w:sz w:val="18"/>
                <w:szCs w:val="18"/>
              </w:rPr>
            </w:pPr>
            <w:r w:rsidRPr="00E26B8C">
              <w:rPr>
                <w:i/>
                <w:sz w:val="18"/>
                <w:szCs w:val="18"/>
                <w:highlight w:val="yellow"/>
                <w:rPrChange w:id="5" w:author="Админ" w:date="2021-05-13T17:24:00Z">
                  <w:rPr>
                    <w:i/>
                    <w:sz w:val="18"/>
                    <w:szCs w:val="18"/>
                  </w:rPr>
                </w:rPrChange>
              </w:rPr>
              <w:t>Иванов</w:t>
            </w:r>
            <w:r>
              <w:rPr>
                <w:i/>
                <w:sz w:val="18"/>
                <w:szCs w:val="18"/>
              </w:rPr>
              <w:t xml:space="preserve"> </w:t>
            </w:r>
          </w:p>
        </w:tc>
        <w:tc>
          <w:tcPr>
            <w:tcW w:w="895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12" w:type="dxa"/>
            <w:vMerge w:val="restart"/>
            <w:vAlign w:val="center"/>
          </w:tcPr>
          <w:p w:rsidR="009C30BC" w:rsidRPr="00C865F0" w:rsidRDefault="00E730A2" w:rsidP="001D5963">
            <w:pPr>
              <w:jc w:val="center"/>
              <w:rPr>
                <w:color w:val="000000"/>
                <w:highlight w:val="yellow"/>
                <w:rPrChange w:id="6" w:author="Админ" w:date="2021-05-13T17:25:00Z">
                  <w:rPr>
                    <w:color w:val="000000"/>
                  </w:rPr>
                </w:rPrChange>
              </w:rPr>
            </w:pPr>
            <w:r w:rsidRPr="00C865F0">
              <w:rPr>
                <w:bCs/>
                <w:highlight w:val="yellow"/>
                <w:rPrChange w:id="7" w:author="Админ" w:date="2021-05-13T17:25:00Z">
                  <w:rPr>
                    <w:bCs/>
                  </w:rPr>
                </w:rPrChange>
              </w:rPr>
              <w:t xml:space="preserve">Разработка </w:t>
            </w:r>
            <w:r w:rsidR="0050194A" w:rsidRPr="00C865F0">
              <w:rPr>
                <w:color w:val="000000"/>
                <w:highlight w:val="yellow"/>
                <w:rPrChange w:id="8" w:author="Админ" w:date="2021-05-13T17:25:00Z">
                  <w:rPr>
                    <w:color w:val="000000"/>
                  </w:rPr>
                </w:rPrChange>
              </w:rPr>
              <w:t xml:space="preserve">лейдинг страницы </w:t>
            </w:r>
          </w:p>
          <w:p w:rsidR="009C30BC" w:rsidRPr="00C56F9D" w:rsidRDefault="009C30BC" w:rsidP="001D5963">
            <w:pPr>
              <w:jc w:val="center"/>
            </w:pPr>
            <w:r w:rsidRPr="00C865F0">
              <w:rPr>
                <w:color w:val="000000"/>
                <w:highlight w:val="yellow"/>
                <w:rPrChange w:id="9" w:author="Админ" w:date="2021-05-13T17:25:00Z">
                  <w:rPr>
                    <w:color w:val="000000"/>
                  </w:rPr>
                </w:rPrChange>
              </w:rPr>
              <w:t>ИП Иванов</w:t>
            </w:r>
          </w:p>
          <w:p w:rsidR="008D7A20" w:rsidRPr="00C56F9D" w:rsidRDefault="008D7A20" w:rsidP="001D5963">
            <w:pPr>
              <w:jc w:val="center"/>
            </w:pPr>
          </w:p>
        </w:tc>
        <w:tc>
          <w:tcPr>
            <w:tcW w:w="848" w:type="dxa"/>
            <w:gridSpan w:val="3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38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506" w:type="dxa"/>
            <w:vAlign w:val="center"/>
          </w:tcPr>
          <w:p w:rsidR="00F96B64" w:rsidRDefault="00F96B64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w:rsidR="00A12738" w:rsidTr="001D5963">
        <w:trPr>
          <w:cantSplit/>
          <w:trHeight w:val="340"/>
        </w:trPr>
        <w:tc>
          <w:tcPr>
            <w:tcW w:w="1101" w:type="dxa"/>
            <w:gridSpan w:val="2"/>
            <w:vAlign w:val="center"/>
          </w:tcPr>
          <w:p w:rsidR="00A12738" w:rsidRDefault="008D4306" w:rsidP="001D5963">
            <w:pPr>
              <w:ind w:right="-180"/>
              <w:rPr>
                <w:i/>
                <w:sz w:val="20"/>
                <w:szCs w:val="20"/>
              </w:rPr>
            </w:pPr>
            <w:ins w:id="10" w:author="OLGA" w:date="2022-10-12T19:46:00Z">
              <w:r>
                <w:rPr>
                  <w:i/>
                  <w:sz w:val="20"/>
                  <w:szCs w:val="20"/>
                </w:rPr>
                <w:t>Руковод.</w:t>
              </w:r>
            </w:ins>
            <w:del w:id="11" w:author="OLGA" w:date="2022-10-12T19:46:00Z">
              <w:r w:rsidR="00A12738" w:rsidDel="008D4306">
                <w:rPr>
                  <w:i/>
                  <w:sz w:val="20"/>
                  <w:szCs w:val="20"/>
                </w:rPr>
                <w:delText>Консульт.</w:delText>
              </w:r>
            </w:del>
          </w:p>
        </w:tc>
        <w:tc>
          <w:tcPr>
            <w:tcW w:w="992" w:type="dxa"/>
            <w:vAlign w:val="center"/>
          </w:tcPr>
          <w:p w:rsidR="00A12738" w:rsidRPr="00E26B8C" w:rsidRDefault="009C30BC" w:rsidP="001D5963">
            <w:pPr>
              <w:ind w:right="-180"/>
              <w:rPr>
                <w:i/>
                <w:sz w:val="18"/>
                <w:szCs w:val="18"/>
                <w:highlight w:val="green"/>
                <w:rPrChange w:id="12" w:author="Админ" w:date="2021-05-13T17:24:00Z">
                  <w:rPr>
                    <w:i/>
                    <w:sz w:val="18"/>
                    <w:szCs w:val="18"/>
                  </w:rPr>
                </w:rPrChange>
              </w:rPr>
            </w:pPr>
            <w:del w:id="13" w:author="Админ" w:date="2021-05-13T17:24:00Z">
              <w:r w:rsidRPr="00E26B8C" w:rsidDel="00E26B8C">
                <w:rPr>
                  <w:i/>
                  <w:sz w:val="18"/>
                  <w:szCs w:val="18"/>
                  <w:highlight w:val="green"/>
                  <w:rPrChange w:id="14" w:author="Админ" w:date="2021-05-13T17:24:00Z">
                    <w:rPr>
                      <w:i/>
                      <w:sz w:val="18"/>
                      <w:szCs w:val="18"/>
                    </w:rPr>
                  </w:rPrChange>
                </w:rPr>
                <w:delText>Шлюпкина</w:delText>
              </w:r>
            </w:del>
            <w:ins w:id="15" w:author="Админ" w:date="2021-05-13T17:24:00Z">
              <w:del w:id="16" w:author="OLGA" w:date="2022-10-12T19:46:00Z">
                <w:r w:rsidR="00E26B8C" w:rsidRPr="00E26B8C" w:rsidDel="008D4306">
                  <w:rPr>
                    <w:i/>
                    <w:sz w:val="18"/>
                    <w:szCs w:val="18"/>
                    <w:highlight w:val="green"/>
                    <w:rPrChange w:id="17" w:author="Админ" w:date="2021-05-13T17:24:00Z">
                      <w:rPr>
                        <w:i/>
                        <w:sz w:val="18"/>
                        <w:szCs w:val="18"/>
                      </w:rPr>
                    </w:rPrChange>
                  </w:rPr>
                  <w:delText>Шемякина</w:delText>
                </w:r>
              </w:del>
              <w:r w:rsidR="00E26B8C" w:rsidRPr="00E26B8C">
                <w:rPr>
                  <w:i/>
                  <w:sz w:val="18"/>
                  <w:szCs w:val="18"/>
                  <w:highlight w:val="green"/>
                  <w:rPrChange w:id="18" w:author="Админ" w:date="2021-05-13T17:24:00Z">
                    <w:rPr>
                      <w:i/>
                      <w:sz w:val="18"/>
                      <w:szCs w:val="18"/>
                    </w:rPr>
                  </w:rPrChange>
                </w:rPr>
                <w:t xml:space="preserve"> </w:t>
              </w:r>
            </w:ins>
            <w:ins w:id="19" w:author="OLGA" w:date="2022-10-12T19:46:00Z">
              <w:r w:rsidR="008D4306">
                <w:rPr>
                  <w:i/>
                  <w:sz w:val="18"/>
                  <w:szCs w:val="18"/>
                  <w:highlight w:val="green"/>
                </w:rPr>
                <w:t>Манакова</w:t>
              </w:r>
            </w:ins>
          </w:p>
        </w:tc>
        <w:tc>
          <w:tcPr>
            <w:tcW w:w="895" w:type="dxa"/>
            <w:vAlign w:val="center"/>
          </w:tcPr>
          <w:p w:rsidR="00A12738" w:rsidRPr="00F96B64" w:rsidRDefault="00A12738" w:rsidP="001D5963">
            <w:pPr>
              <w:ind w:right="-18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12" w:type="dxa"/>
            <w:vMerge/>
          </w:tcPr>
          <w:p w:rsidR="00A12738" w:rsidRDefault="00A12738" w:rsidP="001D5963">
            <w:pPr>
              <w:ind w:right="-180"/>
            </w:pPr>
          </w:p>
        </w:tc>
        <w:tc>
          <w:tcPr>
            <w:tcW w:w="282" w:type="dxa"/>
            <w:vAlign w:val="center"/>
          </w:tcPr>
          <w:p w:rsidR="00A12738" w:rsidRDefault="00A12738" w:rsidP="001D5963">
            <w:pPr>
              <w:ind w:right="-180"/>
              <w:jc w:val="center"/>
            </w:pPr>
          </w:p>
        </w:tc>
        <w:tc>
          <w:tcPr>
            <w:tcW w:w="283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38" w:type="dxa"/>
            <w:vAlign w:val="center"/>
          </w:tcPr>
          <w:p w:rsidR="00A12738" w:rsidRDefault="00E730A2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506" w:type="dxa"/>
            <w:vAlign w:val="center"/>
          </w:tcPr>
          <w:p w:rsidR="00A12738" w:rsidRDefault="002769CC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 w:rsidRPr="00C865F0">
              <w:rPr>
                <w:i/>
                <w:sz w:val="20"/>
                <w:szCs w:val="20"/>
                <w:highlight w:val="yellow"/>
                <w:rPrChange w:id="20" w:author="Админ" w:date="2021-05-13T17:25:00Z">
                  <w:rPr>
                    <w:i/>
                    <w:sz w:val="20"/>
                    <w:szCs w:val="20"/>
                  </w:rPr>
                </w:rPrChange>
              </w:rPr>
              <w:t>4</w:t>
            </w:r>
            <w:r w:rsidR="00264563" w:rsidRPr="00C865F0">
              <w:rPr>
                <w:i/>
                <w:sz w:val="20"/>
                <w:szCs w:val="20"/>
                <w:highlight w:val="yellow"/>
                <w:rPrChange w:id="21" w:author="Админ" w:date="2021-05-13T17:25:00Z">
                  <w:rPr>
                    <w:i/>
                    <w:sz w:val="20"/>
                    <w:szCs w:val="20"/>
                  </w:rPr>
                </w:rPrChange>
              </w:rPr>
              <w:t>3</w:t>
            </w:r>
          </w:p>
        </w:tc>
      </w:tr>
      <w:tr w:rsidR="00A12738" w:rsidTr="001D5963">
        <w:trPr>
          <w:cantSplit/>
          <w:trHeight w:val="340"/>
        </w:trPr>
        <w:tc>
          <w:tcPr>
            <w:tcW w:w="1101" w:type="dxa"/>
            <w:gridSpan w:val="2"/>
            <w:vAlign w:val="center"/>
          </w:tcPr>
          <w:p w:rsidR="00A12738" w:rsidRDefault="00A12738" w:rsidP="001D5963">
            <w:pPr>
              <w:ind w:right="-180"/>
              <w:rPr>
                <w:i/>
                <w:sz w:val="20"/>
                <w:szCs w:val="20"/>
              </w:rPr>
            </w:pPr>
            <w:del w:id="22" w:author="OLGA" w:date="2022-10-12T19:46:00Z">
              <w:r w:rsidDel="008D4306">
                <w:rPr>
                  <w:i/>
                  <w:sz w:val="20"/>
                  <w:szCs w:val="20"/>
                </w:rPr>
                <w:delText>Руковод.</w:delText>
              </w:r>
            </w:del>
          </w:p>
        </w:tc>
        <w:tc>
          <w:tcPr>
            <w:tcW w:w="992" w:type="dxa"/>
            <w:vAlign w:val="center"/>
          </w:tcPr>
          <w:p w:rsidR="00A12738" w:rsidRPr="00E26B8C" w:rsidRDefault="009C30BC" w:rsidP="001D5963">
            <w:pPr>
              <w:ind w:right="-180"/>
              <w:rPr>
                <w:i/>
                <w:sz w:val="18"/>
                <w:szCs w:val="18"/>
                <w:highlight w:val="cyan"/>
                <w:rPrChange w:id="23" w:author="Админ" w:date="2021-05-13T17:24:00Z">
                  <w:rPr>
                    <w:i/>
                    <w:sz w:val="18"/>
                    <w:szCs w:val="18"/>
                  </w:rPr>
                </w:rPrChange>
              </w:rPr>
            </w:pPr>
            <w:del w:id="24" w:author="OLGA" w:date="2022-10-12T19:46:00Z">
              <w:r w:rsidRPr="00E26B8C" w:rsidDel="008D4306">
                <w:rPr>
                  <w:i/>
                  <w:sz w:val="18"/>
                  <w:szCs w:val="18"/>
                  <w:highlight w:val="cyan"/>
                  <w:rPrChange w:id="25" w:author="Админ" w:date="2021-05-13T17:24:00Z">
                    <w:rPr>
                      <w:i/>
                      <w:sz w:val="18"/>
                      <w:szCs w:val="18"/>
                    </w:rPr>
                  </w:rPrChange>
                </w:rPr>
                <w:delText xml:space="preserve">Шлюпкина </w:delText>
              </w:r>
            </w:del>
          </w:p>
        </w:tc>
        <w:tc>
          <w:tcPr>
            <w:tcW w:w="895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</w:t>
            </w:r>
          </w:p>
        </w:tc>
        <w:tc>
          <w:tcPr>
            <w:tcW w:w="3612" w:type="dxa"/>
            <w:vMerge/>
          </w:tcPr>
          <w:p w:rsidR="00A12738" w:rsidRDefault="00A12738" w:rsidP="001D5963">
            <w:pPr>
              <w:ind w:right="-180"/>
            </w:pPr>
          </w:p>
        </w:tc>
        <w:tc>
          <w:tcPr>
            <w:tcW w:w="3192" w:type="dxa"/>
            <w:gridSpan w:val="5"/>
            <w:vMerge w:val="restart"/>
            <w:vAlign w:val="center"/>
          </w:tcPr>
          <w:p w:rsidR="00A12738" w:rsidRPr="007F4ECE" w:rsidRDefault="00A12738" w:rsidP="008D4306">
            <w:pPr>
              <w:ind w:right="-180"/>
              <w:jc w:val="center"/>
              <w:rPr>
                <w:sz w:val="28"/>
                <w:szCs w:val="28"/>
              </w:rPr>
              <w:pPrChange w:id="26" w:author="OLGA" w:date="2022-10-12T19:46:00Z">
                <w:pPr>
                  <w:framePr w:hSpace="181" w:wrap="around" w:vAnchor="page" w:hAnchor="margin" w:y="1066"/>
                  <w:ind w:right="-180"/>
                  <w:jc w:val="center"/>
                </w:pPr>
              </w:pPrChange>
            </w:pPr>
            <w:r w:rsidRPr="00C865F0">
              <w:rPr>
                <w:sz w:val="28"/>
                <w:szCs w:val="28"/>
                <w:highlight w:val="yellow"/>
                <w:rPrChange w:id="27" w:author="Админ" w:date="2021-05-13T17:25:00Z">
                  <w:rPr>
                    <w:sz w:val="28"/>
                    <w:szCs w:val="28"/>
                  </w:rPr>
                </w:rPrChange>
              </w:rPr>
              <w:t>ПО</w:t>
            </w:r>
            <w:r w:rsidR="002769CC" w:rsidRPr="00C865F0">
              <w:rPr>
                <w:sz w:val="28"/>
                <w:szCs w:val="28"/>
                <w:highlight w:val="yellow"/>
                <w:rPrChange w:id="28" w:author="Админ" w:date="2021-05-13T17:25:00Z">
                  <w:rPr>
                    <w:sz w:val="28"/>
                    <w:szCs w:val="28"/>
                  </w:rPr>
                </w:rPrChange>
              </w:rPr>
              <w:t>КС</w:t>
            </w:r>
            <w:r w:rsidR="009C30BC" w:rsidRPr="00C865F0">
              <w:rPr>
                <w:sz w:val="28"/>
                <w:szCs w:val="28"/>
                <w:highlight w:val="yellow"/>
                <w:rPrChange w:id="29" w:author="Админ" w:date="2021-05-13T17:25:00Z">
                  <w:rPr>
                    <w:sz w:val="28"/>
                    <w:szCs w:val="28"/>
                  </w:rPr>
                </w:rPrChange>
              </w:rPr>
              <w:t>-4</w:t>
            </w:r>
            <w:ins w:id="30" w:author="OLGA" w:date="2022-10-12T19:46:00Z">
              <w:r w:rsidR="008D4306">
                <w:rPr>
                  <w:sz w:val="28"/>
                  <w:szCs w:val="28"/>
                  <w:highlight w:val="yellow"/>
                </w:rPr>
                <w:t>4</w:t>
              </w:r>
            </w:ins>
            <w:del w:id="31" w:author="OLGA" w:date="2022-10-12T19:46:00Z">
              <w:r w:rsidR="009C30BC" w:rsidRPr="00C865F0" w:rsidDel="008D4306">
                <w:rPr>
                  <w:sz w:val="28"/>
                  <w:szCs w:val="28"/>
                  <w:highlight w:val="yellow"/>
                  <w:rPrChange w:id="32" w:author="Админ" w:date="2021-05-13T17:25:00Z">
                    <w:rPr>
                      <w:sz w:val="28"/>
                      <w:szCs w:val="28"/>
                    </w:rPr>
                  </w:rPrChange>
                </w:rPr>
                <w:delText>1</w:delText>
              </w:r>
            </w:del>
            <w:bookmarkStart w:id="33" w:name="_GoBack"/>
            <w:bookmarkEnd w:id="33"/>
          </w:p>
        </w:tc>
      </w:tr>
      <w:tr w:rsidR="00A12738" w:rsidTr="001D5963">
        <w:trPr>
          <w:cantSplit/>
          <w:trHeight w:val="297"/>
        </w:trPr>
        <w:tc>
          <w:tcPr>
            <w:tcW w:w="1101" w:type="dxa"/>
            <w:gridSpan w:val="2"/>
            <w:vAlign w:val="center"/>
          </w:tcPr>
          <w:p w:rsidR="00A12738" w:rsidRDefault="00A12738" w:rsidP="001D5963">
            <w:pPr>
              <w:ind w:right="-180"/>
              <w:rPr>
                <w:i/>
                <w:sz w:val="20"/>
                <w:szCs w:val="20"/>
              </w:rPr>
            </w:pPr>
            <w:del w:id="34" w:author="OLGA" w:date="2022-10-12T19:46:00Z">
              <w:r w:rsidDel="008D4306">
                <w:rPr>
                  <w:i/>
                  <w:sz w:val="20"/>
                  <w:szCs w:val="20"/>
                </w:rPr>
                <w:delText>Н. контр</w:delText>
              </w:r>
              <w:r w:rsidR="00892C00" w:rsidDel="008D4306">
                <w:rPr>
                  <w:i/>
                  <w:sz w:val="20"/>
                  <w:szCs w:val="20"/>
                </w:rPr>
                <w:delText>.</w:delText>
              </w:r>
            </w:del>
          </w:p>
        </w:tc>
        <w:tc>
          <w:tcPr>
            <w:tcW w:w="992" w:type="dxa"/>
            <w:vAlign w:val="center"/>
          </w:tcPr>
          <w:p w:rsidR="00A12738" w:rsidRPr="00E26B8C" w:rsidRDefault="009C30BC" w:rsidP="001D5963">
            <w:pPr>
              <w:ind w:right="-180"/>
              <w:rPr>
                <w:i/>
                <w:sz w:val="18"/>
                <w:szCs w:val="18"/>
                <w:highlight w:val="cyan"/>
                <w:rPrChange w:id="35" w:author="Админ" w:date="2021-05-13T17:24:00Z">
                  <w:rPr>
                    <w:i/>
                    <w:sz w:val="18"/>
                    <w:szCs w:val="18"/>
                  </w:rPr>
                </w:rPrChange>
              </w:rPr>
            </w:pPr>
            <w:del w:id="36" w:author="OLGA" w:date="2022-10-12T19:46:00Z">
              <w:r w:rsidRPr="00E26B8C" w:rsidDel="008D4306">
                <w:rPr>
                  <w:i/>
                  <w:sz w:val="18"/>
                  <w:szCs w:val="18"/>
                  <w:highlight w:val="cyan"/>
                  <w:rPrChange w:id="37" w:author="Админ" w:date="2021-05-13T17:24:00Z">
                    <w:rPr>
                      <w:i/>
                      <w:sz w:val="18"/>
                      <w:szCs w:val="18"/>
                    </w:rPr>
                  </w:rPrChange>
                </w:rPr>
                <w:delText>Шлюпкина</w:delText>
              </w:r>
            </w:del>
          </w:p>
        </w:tc>
        <w:tc>
          <w:tcPr>
            <w:tcW w:w="895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:rsidR="00A12738" w:rsidRDefault="00A12738" w:rsidP="001D5963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12" w:type="dxa"/>
            <w:vMerge/>
          </w:tcPr>
          <w:p w:rsidR="00A12738" w:rsidRDefault="00A12738" w:rsidP="001D5963">
            <w:pPr>
              <w:ind w:right="-180"/>
            </w:pPr>
          </w:p>
        </w:tc>
        <w:tc>
          <w:tcPr>
            <w:tcW w:w="3192" w:type="dxa"/>
            <w:gridSpan w:val="5"/>
            <w:vMerge/>
          </w:tcPr>
          <w:p w:rsidR="00A12738" w:rsidRDefault="00A12738" w:rsidP="001D5963">
            <w:pPr>
              <w:ind w:right="-180"/>
            </w:pPr>
          </w:p>
        </w:tc>
      </w:tr>
    </w:tbl>
    <w:p w:rsidR="002B5BF4" w:rsidRDefault="002B5BF4" w:rsidP="00640568"/>
    <w:sectPr w:rsidR="002B5BF4" w:rsidSect="00A751AA">
      <w:pgSz w:w="11906" w:h="16838"/>
      <w:pgMar w:top="340" w:right="340" w:bottom="34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BF5" w:rsidRDefault="00F30BF5" w:rsidP="00032472">
      <w:r>
        <w:separator/>
      </w:r>
    </w:p>
  </w:endnote>
  <w:endnote w:type="continuationSeparator" w:id="0">
    <w:p w:rsidR="00F30BF5" w:rsidRDefault="00F30BF5" w:rsidP="0003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BF5" w:rsidRDefault="00F30BF5" w:rsidP="00032472">
      <w:r>
        <w:separator/>
      </w:r>
    </w:p>
  </w:footnote>
  <w:footnote w:type="continuationSeparator" w:id="0">
    <w:p w:rsidR="00F30BF5" w:rsidRDefault="00F30BF5" w:rsidP="0003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FB2"/>
    <w:multiLevelType w:val="multilevel"/>
    <w:tmpl w:val="8CC25EF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3E3C4595"/>
    <w:multiLevelType w:val="hybridMultilevel"/>
    <w:tmpl w:val="5FE6833A"/>
    <w:lvl w:ilvl="0" w:tplc="3AC068F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4B0F71"/>
    <w:multiLevelType w:val="multilevel"/>
    <w:tmpl w:val="3852F9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" w15:restartNumberingAfterBreak="0">
    <w:nsid w:val="66BC1035"/>
    <w:multiLevelType w:val="hybridMultilevel"/>
    <w:tmpl w:val="CC9E3EF6"/>
    <w:lvl w:ilvl="0" w:tplc="9636423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ACD0247"/>
    <w:multiLevelType w:val="hybridMultilevel"/>
    <w:tmpl w:val="10FE522A"/>
    <w:lvl w:ilvl="0" w:tplc="F6F01B6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GA">
    <w15:presenceInfo w15:providerId="Windows Live" w15:userId="13e5945b624678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A5B"/>
    <w:rsid w:val="0000496B"/>
    <w:rsid w:val="00032472"/>
    <w:rsid w:val="0003380F"/>
    <w:rsid w:val="000433CB"/>
    <w:rsid w:val="00056664"/>
    <w:rsid w:val="00086C08"/>
    <w:rsid w:val="00092DA5"/>
    <w:rsid w:val="000A469B"/>
    <w:rsid w:val="00112406"/>
    <w:rsid w:val="00127D2A"/>
    <w:rsid w:val="00132FFF"/>
    <w:rsid w:val="0013709B"/>
    <w:rsid w:val="00137552"/>
    <w:rsid w:val="0013755D"/>
    <w:rsid w:val="0017121F"/>
    <w:rsid w:val="00177741"/>
    <w:rsid w:val="001802D5"/>
    <w:rsid w:val="00186A30"/>
    <w:rsid w:val="00190529"/>
    <w:rsid w:val="001C4448"/>
    <w:rsid w:val="001D4FAA"/>
    <w:rsid w:val="001D5963"/>
    <w:rsid w:val="002058B9"/>
    <w:rsid w:val="00225920"/>
    <w:rsid w:val="00225F9E"/>
    <w:rsid w:val="00241AFF"/>
    <w:rsid w:val="00257E00"/>
    <w:rsid w:val="00264563"/>
    <w:rsid w:val="00274963"/>
    <w:rsid w:val="002769CC"/>
    <w:rsid w:val="002818F3"/>
    <w:rsid w:val="002A78E6"/>
    <w:rsid w:val="002B32C7"/>
    <w:rsid w:val="002B5BF4"/>
    <w:rsid w:val="002F0658"/>
    <w:rsid w:val="003021C8"/>
    <w:rsid w:val="00315B6F"/>
    <w:rsid w:val="003201C0"/>
    <w:rsid w:val="00324CA9"/>
    <w:rsid w:val="00347327"/>
    <w:rsid w:val="00372326"/>
    <w:rsid w:val="00386866"/>
    <w:rsid w:val="00387C0E"/>
    <w:rsid w:val="003A0551"/>
    <w:rsid w:val="003A6CCB"/>
    <w:rsid w:val="003B683A"/>
    <w:rsid w:val="003D33E3"/>
    <w:rsid w:val="003E48D6"/>
    <w:rsid w:val="003E70C9"/>
    <w:rsid w:val="00452C47"/>
    <w:rsid w:val="004A55A5"/>
    <w:rsid w:val="004C0E43"/>
    <w:rsid w:val="004D516E"/>
    <w:rsid w:val="004E099D"/>
    <w:rsid w:val="004F19CC"/>
    <w:rsid w:val="004F1FF1"/>
    <w:rsid w:val="0050194A"/>
    <w:rsid w:val="00503825"/>
    <w:rsid w:val="00513681"/>
    <w:rsid w:val="005351A5"/>
    <w:rsid w:val="005577B8"/>
    <w:rsid w:val="005643E6"/>
    <w:rsid w:val="005666F6"/>
    <w:rsid w:val="00567DE4"/>
    <w:rsid w:val="00591F22"/>
    <w:rsid w:val="005C5D9B"/>
    <w:rsid w:val="005F6756"/>
    <w:rsid w:val="00640568"/>
    <w:rsid w:val="00647A5B"/>
    <w:rsid w:val="00675AE0"/>
    <w:rsid w:val="00687B08"/>
    <w:rsid w:val="0069462C"/>
    <w:rsid w:val="006C1B1C"/>
    <w:rsid w:val="006E76CF"/>
    <w:rsid w:val="00704E93"/>
    <w:rsid w:val="007071CF"/>
    <w:rsid w:val="00726BF0"/>
    <w:rsid w:val="00737C6B"/>
    <w:rsid w:val="00746D00"/>
    <w:rsid w:val="007656CA"/>
    <w:rsid w:val="00786030"/>
    <w:rsid w:val="007A4357"/>
    <w:rsid w:val="007A6DFF"/>
    <w:rsid w:val="007B3468"/>
    <w:rsid w:val="007F4ECE"/>
    <w:rsid w:val="007F7A34"/>
    <w:rsid w:val="00826A42"/>
    <w:rsid w:val="00853052"/>
    <w:rsid w:val="00860200"/>
    <w:rsid w:val="00884D8C"/>
    <w:rsid w:val="008856FD"/>
    <w:rsid w:val="00892C00"/>
    <w:rsid w:val="008B4DDF"/>
    <w:rsid w:val="008D4306"/>
    <w:rsid w:val="008D7A20"/>
    <w:rsid w:val="00903941"/>
    <w:rsid w:val="0096003F"/>
    <w:rsid w:val="009611C8"/>
    <w:rsid w:val="00964C25"/>
    <w:rsid w:val="009746C2"/>
    <w:rsid w:val="00985754"/>
    <w:rsid w:val="009B1541"/>
    <w:rsid w:val="009C30BC"/>
    <w:rsid w:val="009E35C5"/>
    <w:rsid w:val="00A12738"/>
    <w:rsid w:val="00A26B64"/>
    <w:rsid w:val="00A521E4"/>
    <w:rsid w:val="00A64B1D"/>
    <w:rsid w:val="00A751AA"/>
    <w:rsid w:val="00A75D63"/>
    <w:rsid w:val="00AA744A"/>
    <w:rsid w:val="00AD1BFF"/>
    <w:rsid w:val="00AE13C5"/>
    <w:rsid w:val="00AE385C"/>
    <w:rsid w:val="00B03D85"/>
    <w:rsid w:val="00B15C11"/>
    <w:rsid w:val="00B257B3"/>
    <w:rsid w:val="00B46C52"/>
    <w:rsid w:val="00B60034"/>
    <w:rsid w:val="00B6343C"/>
    <w:rsid w:val="00B67383"/>
    <w:rsid w:val="00BB3E99"/>
    <w:rsid w:val="00BD5C88"/>
    <w:rsid w:val="00BE3BAA"/>
    <w:rsid w:val="00BE5545"/>
    <w:rsid w:val="00BE593E"/>
    <w:rsid w:val="00C35D65"/>
    <w:rsid w:val="00C559A5"/>
    <w:rsid w:val="00C55C92"/>
    <w:rsid w:val="00C56F9D"/>
    <w:rsid w:val="00C67D81"/>
    <w:rsid w:val="00C724D3"/>
    <w:rsid w:val="00C7371C"/>
    <w:rsid w:val="00C865F0"/>
    <w:rsid w:val="00C94CC8"/>
    <w:rsid w:val="00CB5874"/>
    <w:rsid w:val="00CE55AC"/>
    <w:rsid w:val="00CF2618"/>
    <w:rsid w:val="00D26C6D"/>
    <w:rsid w:val="00D44A1A"/>
    <w:rsid w:val="00D6089A"/>
    <w:rsid w:val="00D64654"/>
    <w:rsid w:val="00D84D73"/>
    <w:rsid w:val="00DB35E9"/>
    <w:rsid w:val="00DC778E"/>
    <w:rsid w:val="00E026CD"/>
    <w:rsid w:val="00E174FE"/>
    <w:rsid w:val="00E2256A"/>
    <w:rsid w:val="00E26B8C"/>
    <w:rsid w:val="00E574BF"/>
    <w:rsid w:val="00E730A2"/>
    <w:rsid w:val="00E81F0D"/>
    <w:rsid w:val="00E860AB"/>
    <w:rsid w:val="00EA5BBA"/>
    <w:rsid w:val="00EB7967"/>
    <w:rsid w:val="00EC1287"/>
    <w:rsid w:val="00EC6BB1"/>
    <w:rsid w:val="00EC7CB4"/>
    <w:rsid w:val="00EE7CD1"/>
    <w:rsid w:val="00F01CFB"/>
    <w:rsid w:val="00F22CFD"/>
    <w:rsid w:val="00F23142"/>
    <w:rsid w:val="00F30BF5"/>
    <w:rsid w:val="00F37523"/>
    <w:rsid w:val="00F54181"/>
    <w:rsid w:val="00F63EC2"/>
    <w:rsid w:val="00F96B64"/>
    <w:rsid w:val="00FB6FBE"/>
    <w:rsid w:val="00FE363A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4BB1E2"/>
  <w15:docId w15:val="{925BA912-7261-4540-8E4C-FEDB1912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64"/>
    <w:rPr>
      <w:sz w:val="24"/>
      <w:szCs w:val="24"/>
    </w:rPr>
  </w:style>
  <w:style w:type="paragraph" w:styleId="7">
    <w:name w:val="heading 7"/>
    <w:basedOn w:val="a"/>
    <w:next w:val="a"/>
    <w:qFormat/>
    <w:rsid w:val="00056664"/>
    <w:pPr>
      <w:keepNext/>
      <w:framePr w:hSpace="181" w:wrap="around" w:vAnchor="page" w:hAnchor="margin" w:y="1260"/>
      <w:ind w:right="-180"/>
      <w:outlineLvl w:val="6"/>
    </w:pPr>
    <w:rPr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056664"/>
    <w:pPr>
      <w:framePr w:hSpace="181" w:wrap="around" w:vAnchor="page" w:hAnchor="margin" w:y="1260"/>
      <w:tabs>
        <w:tab w:val="left" w:pos="9735"/>
      </w:tabs>
      <w:ind w:left="1080" w:right="522" w:hanging="540"/>
    </w:pPr>
  </w:style>
  <w:style w:type="character" w:customStyle="1" w:styleId="contence">
    <w:name w:val="contence"/>
    <w:rsid w:val="00F96B64"/>
    <w:rPr>
      <w:rFonts w:ascii="Verdana" w:hAnsi="Verdana" w:hint="default"/>
      <w:b/>
      <w:bCs/>
      <w:color w:val="628C8A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37523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F375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37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link w:val="a8"/>
    <w:uiPriority w:val="99"/>
    <w:rsid w:val="002F0658"/>
    <w:pPr>
      <w:spacing w:before="100" w:beforeAutospacing="1" w:after="100" w:afterAutospacing="1"/>
    </w:pPr>
    <w:rPr>
      <w:color w:val="000000"/>
      <w:lang w:val="x-none" w:eastAsia="x-none"/>
    </w:rPr>
  </w:style>
  <w:style w:type="character" w:customStyle="1" w:styleId="a8">
    <w:name w:val="Обычный (веб) Знак"/>
    <w:link w:val="a7"/>
    <w:uiPriority w:val="99"/>
    <w:rsid w:val="002F0658"/>
    <w:rPr>
      <w:color w:val="000000"/>
      <w:sz w:val="24"/>
      <w:szCs w:val="24"/>
      <w:lang w:val="x-none" w:eastAsia="x-none"/>
    </w:rPr>
  </w:style>
  <w:style w:type="paragraph" w:styleId="a9">
    <w:name w:val="header"/>
    <w:basedOn w:val="a"/>
    <w:link w:val="aa"/>
    <w:uiPriority w:val="99"/>
    <w:unhideWhenUsed/>
    <w:rsid w:val="00FB6FB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FB6FBE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B6FB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FB6F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9E23-ED88-4D37-ACCC-C17DEE79A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Marvel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Anton</dc:creator>
  <cp:keywords/>
  <cp:lastModifiedBy>OLGA</cp:lastModifiedBy>
  <cp:revision>6</cp:revision>
  <cp:lastPrinted>2020-01-14T13:04:00Z</cp:lastPrinted>
  <dcterms:created xsi:type="dcterms:W3CDTF">2020-04-02T18:05:00Z</dcterms:created>
  <dcterms:modified xsi:type="dcterms:W3CDTF">2022-10-12T16:47:00Z</dcterms:modified>
</cp:coreProperties>
</file>